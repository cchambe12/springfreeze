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ABF2F" w14:textId="23AFBC7E" w:rsidR="00CD7DBF" w:rsidRDefault="00CD7DBF">
      <w:pPr>
        <w:spacing w:line="360" w:lineRule="auto"/>
        <w:ind w:firstLine="360"/>
        <w:jc w:val="both"/>
        <w:rPr>
          <w:rFonts w:ascii="Helvetica" w:hAnsi="Helvetica" w:cs="Times New Roman"/>
          <w:sz w:val="28"/>
          <w:szCs w:val="28"/>
        </w:rPr>
        <w:pPrChange w:id="0" w:author="Chamberlain, Catherine" w:date="2018-09-06T14:37:00Z">
          <w:pPr/>
        </w:pPrChange>
      </w:pPr>
      <w:bookmarkStart w:id="1" w:name="_GoBack"/>
      <w:bookmarkEnd w:id="1"/>
      <w:del w:id="2" w:author="Chamberlain, Catherine" w:date="2018-09-06T14:37:00Z">
        <w:r w:rsidRPr="00A505B9" w:rsidDel="00AC6089">
          <w:rPr>
            <w:rFonts w:ascii="Helvetica" w:hAnsi="Helvetica" w:cs="Times New Roman"/>
            <w:sz w:val="28"/>
            <w:szCs w:val="28"/>
            <w:rPrChange w:id="3" w:author="Chamberlain, Catherine" w:date="2018-09-06T17:10:00Z">
              <w:rPr/>
            </w:rPrChange>
          </w:rPr>
          <w:delText>Highlights</w:delText>
        </w:r>
      </w:del>
      <w:ins w:id="4" w:author="Chamberlain, Catherine" w:date="2018-09-06T14:37:00Z">
        <w:r w:rsidR="00AC6089" w:rsidRPr="00A505B9">
          <w:rPr>
            <w:rFonts w:ascii="Helvetica" w:hAnsi="Helvetica" w:cs="Times New Roman"/>
            <w:sz w:val="28"/>
            <w:szCs w:val="28"/>
            <w:rPrChange w:id="5" w:author="Chamberlain, Catherine" w:date="2018-09-06T17:10:00Z">
              <w:rPr/>
            </w:rPrChange>
          </w:rPr>
          <w:t>HIGHLIGHTS:</w:t>
        </w:r>
      </w:ins>
    </w:p>
    <w:p w14:paraId="27DEEF0A" w14:textId="77777777" w:rsidR="000E038F" w:rsidRPr="000E038F" w:rsidRDefault="000E038F" w:rsidP="000E038F">
      <w:pPr>
        <w:spacing w:line="360" w:lineRule="auto"/>
        <w:ind w:firstLine="360"/>
        <w:jc w:val="both"/>
        <w:rPr>
          <w:rFonts w:ascii="Helvetica" w:hAnsi="Helvetica" w:cs="Times New Roman"/>
          <w:sz w:val="28"/>
          <w:szCs w:val="28"/>
          <w:rPrChange w:id="6" w:author="Chamberlain, Catherine" w:date="2018-09-06T14:43:00Z">
            <w:rPr/>
          </w:rPrChange>
        </w:rPr>
      </w:pPr>
    </w:p>
    <w:p w14:paraId="00351F3B" w14:textId="533C1D46" w:rsidR="00CD7DBF" w:rsidRPr="00157E76" w:rsidRDefault="00BD25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Times New Roman"/>
          <w:sz w:val="24"/>
          <w:szCs w:val="24"/>
          <w:rPrChange w:id="7" w:author="Chamberlain, Catherine" w:date="2018-09-06T14:43:00Z">
            <w:rPr/>
          </w:rPrChange>
        </w:rPr>
        <w:pPrChange w:id="8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r w:rsidRPr="00157E76">
        <w:rPr>
          <w:rFonts w:ascii="Helvetica" w:hAnsi="Helvetica" w:cs="Times New Roman"/>
          <w:sz w:val="24"/>
          <w:szCs w:val="24"/>
          <w:rPrChange w:id="9" w:author="Chamberlain, Catherine" w:date="2018-09-06T14:43:00Z">
            <w:rPr/>
          </w:rPrChange>
        </w:rPr>
        <w:t xml:space="preserve">Spring </w:t>
      </w:r>
      <w:r w:rsidR="00CD7DBF" w:rsidRPr="00157E76">
        <w:rPr>
          <w:rFonts w:ascii="Helvetica" w:hAnsi="Helvetica" w:cs="Times New Roman"/>
          <w:sz w:val="24"/>
          <w:szCs w:val="24"/>
          <w:rPrChange w:id="10" w:author="Chamberlain, Catherine" w:date="2018-09-06T14:43:00Z">
            <w:rPr/>
          </w:rPrChange>
        </w:rPr>
        <w:t xml:space="preserve">freezing </w:t>
      </w:r>
      <w:r w:rsidRPr="00157E76">
        <w:rPr>
          <w:rFonts w:ascii="Helvetica" w:hAnsi="Helvetica" w:cs="Times New Roman"/>
          <w:sz w:val="24"/>
          <w:szCs w:val="24"/>
          <w:rPrChange w:id="11" w:author="Chamberlain, Catherine" w:date="2018-09-06T14:43:00Z">
            <w:rPr/>
          </w:rPrChange>
        </w:rPr>
        <w:t>events</w:t>
      </w:r>
      <w:ins w:id="12" w:author="Chamberlain, Catherine" w:date="2018-08-28T07:56:00Z">
        <w:r w:rsidR="001C2363" w:rsidRPr="00157E76">
          <w:rPr>
            <w:rFonts w:ascii="Helvetica" w:hAnsi="Helvetica" w:cs="Times New Roman"/>
            <w:sz w:val="24"/>
            <w:szCs w:val="24"/>
            <w:rPrChange w:id="13" w:author="Chamberlain, Catherine" w:date="2018-09-06T14:43:00Z">
              <w:rPr/>
            </w:rPrChange>
          </w:rPr>
          <w:t xml:space="preserve"> that occur after</w:t>
        </w:r>
      </w:ins>
      <w:r w:rsidRPr="00157E76">
        <w:rPr>
          <w:rFonts w:ascii="Helvetica" w:hAnsi="Helvetica" w:cs="Times New Roman"/>
          <w:sz w:val="24"/>
          <w:szCs w:val="24"/>
          <w:rPrChange w:id="14" w:author="Chamberlain, Catherine" w:date="2018-09-06T14:43:00Z">
            <w:rPr/>
          </w:rPrChange>
        </w:rPr>
        <w:t xml:space="preserve"> plants have initiated</w:t>
      </w:r>
      <w:ins w:id="15" w:author="Chamberlain, Catherine" w:date="2018-08-28T07:56:00Z">
        <w:r w:rsidR="001C2363" w:rsidRPr="00157E76">
          <w:rPr>
            <w:rFonts w:ascii="Helvetica" w:hAnsi="Helvetica" w:cs="Times New Roman"/>
            <w:sz w:val="24"/>
            <w:szCs w:val="24"/>
            <w:rPrChange w:id="16" w:author="Chamberlain, Catherine" w:date="2018-09-06T14:43:00Z">
              <w:rPr/>
            </w:rPrChange>
          </w:rPr>
          <w:t xml:space="preserve"> budburst</w:t>
        </w:r>
      </w:ins>
      <w:r w:rsidR="008B4755" w:rsidRPr="00157E76">
        <w:rPr>
          <w:rFonts w:ascii="Helvetica" w:hAnsi="Helvetica" w:cs="Times New Roman"/>
          <w:sz w:val="24"/>
          <w:szCs w:val="24"/>
          <w:rPrChange w:id="17" w:author="Chamberlain, Catherine" w:date="2018-09-06T14:43:00Z">
            <w:rPr/>
          </w:rPrChange>
        </w:rPr>
        <w:t xml:space="preserve"> --</w:t>
      </w:r>
      <w:r w:rsidR="00CD7DBF" w:rsidRPr="00157E76">
        <w:rPr>
          <w:rFonts w:ascii="Helvetica" w:hAnsi="Helvetica" w:cs="Times New Roman"/>
          <w:sz w:val="24"/>
          <w:szCs w:val="24"/>
          <w:rPrChange w:id="18" w:author="Chamberlain, Catherine" w:date="2018-09-06T14:43:00Z">
            <w:rPr/>
          </w:rPrChange>
        </w:rPr>
        <w:t xml:space="preserve"> </w:t>
      </w:r>
      <w:ins w:id="19" w:author="Chamberlain, Catherine" w:date="2018-08-28T07:56:00Z">
        <w:r w:rsidR="001C2363" w:rsidRPr="00157E76">
          <w:rPr>
            <w:rFonts w:ascii="Helvetica" w:hAnsi="Helvetica" w:cs="Times New Roman"/>
            <w:sz w:val="24"/>
            <w:szCs w:val="24"/>
            <w:rPrChange w:id="20" w:author="Chamberlain, Catherine" w:date="2018-09-06T14:43:00Z">
              <w:rPr/>
            </w:rPrChange>
          </w:rPr>
          <w:t>which are</w:t>
        </w:r>
      </w:ins>
      <w:del w:id="21" w:author="Chamberlain, Catherine" w:date="2018-08-28T07:56:00Z">
        <w:r w:rsidR="00CD7DBF" w:rsidRPr="00157E76" w:rsidDel="001C2363">
          <w:rPr>
            <w:rFonts w:ascii="Helvetica" w:hAnsi="Helvetica" w:cs="Times New Roman"/>
            <w:sz w:val="24"/>
            <w:szCs w:val="24"/>
            <w:rPrChange w:id="22" w:author="Chamberlain, Catherine" w:date="2018-09-06T14:43:00Z">
              <w:rPr/>
            </w:rPrChange>
          </w:rPr>
          <w:delText>also</w:delText>
        </w:r>
      </w:del>
      <w:r w:rsidR="00CD7DBF" w:rsidRPr="00157E76">
        <w:rPr>
          <w:rFonts w:ascii="Helvetica" w:hAnsi="Helvetica" w:cs="Times New Roman"/>
          <w:sz w:val="24"/>
          <w:szCs w:val="24"/>
          <w:rPrChange w:id="23" w:author="Chamberlain, Catherine" w:date="2018-09-06T14:43:00Z">
            <w:rPr/>
          </w:rPrChange>
        </w:rPr>
        <w:t xml:space="preserve"> know</w:t>
      </w:r>
      <w:r w:rsidR="00626CDD" w:rsidRPr="00157E76">
        <w:rPr>
          <w:rFonts w:ascii="Helvetica" w:hAnsi="Helvetica" w:cs="Times New Roman"/>
          <w:sz w:val="24"/>
          <w:szCs w:val="24"/>
          <w:rPrChange w:id="24" w:author="Chamberlain, Catherine" w:date="2018-09-06T14:43:00Z">
            <w:rPr/>
          </w:rPrChange>
        </w:rPr>
        <w:t>n</w:t>
      </w:r>
      <w:r w:rsidR="008B4755" w:rsidRPr="00157E76">
        <w:rPr>
          <w:rFonts w:ascii="Helvetica" w:hAnsi="Helvetica" w:cs="Times New Roman"/>
          <w:sz w:val="24"/>
          <w:szCs w:val="24"/>
          <w:rPrChange w:id="25" w:author="Chamberlain, Catherine" w:date="2018-09-06T14:43:00Z">
            <w:rPr/>
          </w:rPrChange>
        </w:rPr>
        <w:t xml:space="preserve"> as false springs --</w:t>
      </w:r>
      <w:r w:rsidR="00CD7DBF" w:rsidRPr="00157E76">
        <w:rPr>
          <w:rFonts w:ascii="Helvetica" w:hAnsi="Helvetica" w:cs="Times New Roman"/>
          <w:sz w:val="24"/>
          <w:szCs w:val="24"/>
          <w:rPrChange w:id="26" w:author="Chamberlain, Catherine" w:date="2018-09-06T14:43:00Z">
            <w:rPr/>
          </w:rPrChange>
        </w:rPr>
        <w:t xml:space="preserve"> can be damaging to </w:t>
      </w:r>
      <w:r w:rsidR="008B4755" w:rsidRPr="00157E76">
        <w:rPr>
          <w:rFonts w:ascii="Helvetica" w:hAnsi="Helvetica" w:cs="Times New Roman"/>
          <w:sz w:val="24"/>
          <w:szCs w:val="24"/>
          <w:rPrChange w:id="27" w:author="Chamberlain, Catherine" w:date="2018-09-06T14:43:00Z">
            <w:rPr/>
          </w:rPrChange>
        </w:rPr>
        <w:t>many plants,</w:t>
      </w:r>
      <w:r w:rsidR="00830EFA" w:rsidRPr="00157E76">
        <w:rPr>
          <w:rFonts w:ascii="Helvetica" w:hAnsi="Helvetica" w:cs="Times New Roman"/>
          <w:sz w:val="24"/>
          <w:szCs w:val="24"/>
          <w:rPrChange w:id="28" w:author="Chamberlain, Catherine" w:date="2018-09-06T14:43:00Z">
            <w:rPr/>
          </w:rPrChange>
        </w:rPr>
        <w:t xml:space="preserve"> with large ecological and economic impacts</w:t>
      </w:r>
    </w:p>
    <w:p w14:paraId="10FBD3E8" w14:textId="58F44630" w:rsidR="00CD7DBF" w:rsidRPr="00157E76" w:rsidRDefault="00CE20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Times New Roman"/>
          <w:sz w:val="24"/>
          <w:szCs w:val="24"/>
          <w:rPrChange w:id="29" w:author="Chamberlain, Catherine" w:date="2018-09-06T14:43:00Z">
            <w:rPr/>
          </w:rPrChange>
        </w:rPr>
        <w:pPrChange w:id="30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r w:rsidRPr="00157E76">
        <w:rPr>
          <w:rFonts w:ascii="Helvetica" w:hAnsi="Helvetica" w:cs="Times New Roman"/>
          <w:sz w:val="24"/>
          <w:szCs w:val="24"/>
          <w:rPrChange w:id="31" w:author="Chamberlain, Catherine" w:date="2018-09-06T14:43:00Z">
            <w:rPr/>
          </w:rPrChange>
        </w:rPr>
        <w:t xml:space="preserve">Plants employ </w:t>
      </w:r>
      <w:r w:rsidR="00CD7DBF" w:rsidRPr="00157E76">
        <w:rPr>
          <w:rFonts w:ascii="Helvetica" w:hAnsi="Helvetica" w:cs="Times New Roman"/>
          <w:sz w:val="24"/>
          <w:szCs w:val="24"/>
          <w:rPrChange w:id="32" w:author="Chamberlain, Catherine" w:date="2018-09-06T14:43:00Z">
            <w:rPr/>
          </w:rPrChange>
        </w:rPr>
        <w:t xml:space="preserve">avoidance and </w:t>
      </w:r>
      <w:ins w:id="33" w:author="Chamberlain, Catherine" w:date="2018-08-28T07:34:00Z">
        <w:r w:rsidR="00430FED" w:rsidRPr="00157E76">
          <w:rPr>
            <w:rFonts w:ascii="Helvetica" w:hAnsi="Helvetica" w:cs="Times New Roman"/>
            <w:sz w:val="24"/>
            <w:szCs w:val="24"/>
            <w:rPrChange w:id="34" w:author="Chamberlain, Catherine" w:date="2018-09-06T14:43:00Z">
              <w:rPr/>
            </w:rPrChange>
          </w:rPr>
          <w:t>tolerance</w:t>
        </w:r>
      </w:ins>
      <w:del w:id="35" w:author="Chamberlain, Catherine" w:date="2018-08-28T07:34:00Z">
        <w:r w:rsidR="00CD7DBF" w:rsidRPr="00157E76" w:rsidDel="00430FED">
          <w:rPr>
            <w:rFonts w:ascii="Helvetica" w:hAnsi="Helvetica" w:cs="Times New Roman"/>
            <w:sz w:val="24"/>
            <w:szCs w:val="24"/>
            <w:rPrChange w:id="36" w:author="Chamberlain, Catherine" w:date="2018-09-06T14:43:00Z">
              <w:rPr/>
            </w:rPrChange>
          </w:rPr>
          <w:delText>protective</w:delText>
        </w:r>
      </w:del>
      <w:r w:rsidR="00CD7DBF" w:rsidRPr="00157E76">
        <w:rPr>
          <w:rFonts w:ascii="Helvetica" w:hAnsi="Helvetica" w:cs="Times New Roman"/>
          <w:sz w:val="24"/>
          <w:szCs w:val="24"/>
          <w:rPrChange w:id="37" w:author="Chamberlain, Catherine" w:date="2018-09-06T14:43:00Z">
            <w:rPr/>
          </w:rPrChange>
        </w:rPr>
        <w:t xml:space="preserve"> strategies </w:t>
      </w:r>
      <w:r w:rsidR="00830EFA" w:rsidRPr="00157E76">
        <w:rPr>
          <w:rFonts w:ascii="Helvetica" w:hAnsi="Helvetica" w:cs="Times New Roman"/>
          <w:sz w:val="24"/>
          <w:szCs w:val="24"/>
          <w:rPrChange w:id="38" w:author="Chamberlain, Catherine" w:date="2018-09-06T14:43:00Z">
            <w:rPr/>
          </w:rPrChange>
        </w:rPr>
        <w:t>to avoid or tolerate false spring</w:t>
      </w:r>
      <w:r w:rsidR="008B4755" w:rsidRPr="00157E76">
        <w:rPr>
          <w:rFonts w:ascii="Helvetica" w:hAnsi="Helvetica" w:cs="Times New Roman"/>
          <w:sz w:val="24"/>
          <w:szCs w:val="24"/>
          <w:rPrChange w:id="39" w:author="Chamberlain, Catherine" w:date="2018-09-06T14:43:00Z">
            <w:rPr/>
          </w:rPrChange>
        </w:rPr>
        <w:t>s</w:t>
      </w:r>
      <w:r w:rsidR="00830EFA" w:rsidRPr="00157E76">
        <w:rPr>
          <w:rFonts w:ascii="Helvetica" w:hAnsi="Helvetica" w:cs="Times New Roman"/>
          <w:sz w:val="24"/>
          <w:szCs w:val="24"/>
          <w:rPrChange w:id="40" w:author="Chamberlain, Catherine" w:date="2018-09-06T14:43:00Z">
            <w:rPr/>
          </w:rPrChange>
        </w:rPr>
        <w:t xml:space="preserve"> but</w:t>
      </w:r>
      <w:r w:rsidR="00CD7DBF" w:rsidRPr="00157E76">
        <w:rPr>
          <w:rFonts w:ascii="Helvetica" w:hAnsi="Helvetica" w:cs="Times New Roman"/>
          <w:sz w:val="24"/>
          <w:szCs w:val="24"/>
          <w:rPrChange w:id="41" w:author="Chamberlain, Catherine" w:date="2018-09-06T14:43:00Z">
            <w:rPr/>
          </w:rPrChange>
        </w:rPr>
        <w:t>, with climate change advancing</w:t>
      </w:r>
      <w:r w:rsidRPr="00157E76">
        <w:rPr>
          <w:rFonts w:ascii="Helvetica" w:hAnsi="Helvetica" w:cs="Times New Roman"/>
          <w:sz w:val="24"/>
          <w:szCs w:val="24"/>
          <w:rPrChange w:id="42" w:author="Chamberlain, Catherine" w:date="2018-09-06T14:43:00Z">
            <w:rPr/>
          </w:rPrChange>
        </w:rPr>
        <w:t xml:space="preserve"> spring phenology, </w:t>
      </w:r>
      <w:r w:rsidR="00830EFA" w:rsidRPr="00157E76">
        <w:rPr>
          <w:rFonts w:ascii="Helvetica" w:hAnsi="Helvetica" w:cs="Times New Roman"/>
          <w:sz w:val="24"/>
          <w:szCs w:val="24"/>
          <w:rPrChange w:id="43" w:author="Chamberlain, Catherine" w:date="2018-09-06T14:43:00Z">
            <w:rPr/>
          </w:rPrChange>
        </w:rPr>
        <w:t xml:space="preserve">the effectiveness of these strategies may rapidly change. </w:t>
      </w:r>
    </w:p>
    <w:p w14:paraId="2C901A8A" w14:textId="0029A821" w:rsidR="00830EFA" w:rsidRPr="00157E76" w:rsidDel="009A24B9" w:rsidRDefault="00CD7DBF">
      <w:pPr>
        <w:pStyle w:val="ListParagraph"/>
        <w:numPr>
          <w:ilvl w:val="0"/>
          <w:numId w:val="1"/>
        </w:numPr>
        <w:spacing w:line="360" w:lineRule="auto"/>
        <w:jc w:val="both"/>
        <w:rPr>
          <w:del w:id="44" w:author="Chamberlain, Catherine" w:date="2018-08-28T07:55:00Z"/>
          <w:rFonts w:ascii="Helvetica" w:hAnsi="Helvetica" w:cs="Times New Roman"/>
          <w:sz w:val="24"/>
          <w:szCs w:val="24"/>
          <w:rPrChange w:id="45" w:author="Chamberlain, Catherine" w:date="2018-09-06T14:43:00Z">
            <w:rPr>
              <w:del w:id="46" w:author="Chamberlain, Catherine" w:date="2018-08-28T07:55:00Z"/>
            </w:rPr>
          </w:rPrChange>
        </w:rPr>
        <w:pPrChange w:id="47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r w:rsidRPr="00157E76">
        <w:rPr>
          <w:rFonts w:ascii="Helvetica" w:hAnsi="Helvetica" w:cs="Times New Roman"/>
          <w:sz w:val="24"/>
          <w:szCs w:val="24"/>
          <w:rPrChange w:id="48" w:author="Chamberlain, Catherine" w:date="2018-09-06T14:43:00Z">
            <w:rPr/>
          </w:rPrChange>
        </w:rPr>
        <w:t xml:space="preserve">Current studies largely simplify the definition of a false spring and fail to incorporate </w:t>
      </w:r>
      <w:r w:rsidR="00830EFA" w:rsidRPr="00157E76">
        <w:rPr>
          <w:rFonts w:ascii="Helvetica" w:hAnsi="Helvetica" w:cs="Times New Roman"/>
          <w:sz w:val="24"/>
          <w:szCs w:val="24"/>
          <w:rPrChange w:id="49" w:author="Chamberlain, Catherine" w:date="2018-09-06T14:43:00Z">
            <w:rPr/>
          </w:rPrChange>
        </w:rPr>
        <w:t>critical</w:t>
      </w:r>
      <w:r w:rsidRPr="00157E76">
        <w:rPr>
          <w:rFonts w:ascii="Helvetica" w:hAnsi="Helvetica" w:cs="Times New Roman"/>
          <w:sz w:val="24"/>
          <w:szCs w:val="24"/>
          <w:rPrChange w:id="50" w:author="Chamberlain, Catherine" w:date="2018-09-06T14:43:00Z">
            <w:rPr/>
          </w:rPrChange>
        </w:rPr>
        <w:t xml:space="preserve"> factors</w:t>
      </w:r>
      <w:ins w:id="51" w:author="Chamberlain, Catherine" w:date="2018-08-28T07:34:00Z">
        <w:r w:rsidR="00430FED" w:rsidRPr="00157E76">
          <w:rPr>
            <w:rFonts w:ascii="Helvetica" w:hAnsi="Helvetica" w:cs="Times New Roman"/>
            <w:sz w:val="24"/>
            <w:szCs w:val="24"/>
            <w:rPrChange w:id="52" w:author="Chamberlain, Catherine" w:date="2018-09-06T14:43:00Z">
              <w:rPr/>
            </w:rPrChange>
          </w:rPr>
          <w:t xml:space="preserve"> such as location within a forest or canopy, interspecific variation in avoidance and tolerance strategies, freezing temperature thresholds, and regional effects</w:t>
        </w:r>
      </w:ins>
      <w:r w:rsidR="00830EFA" w:rsidRPr="00157E76">
        <w:rPr>
          <w:rFonts w:ascii="Helvetica" w:hAnsi="Helvetica" w:cs="Times New Roman"/>
          <w:sz w:val="24"/>
          <w:szCs w:val="24"/>
          <w:rPrChange w:id="53" w:author="Chamberlain, Catherine" w:date="2018-09-06T14:43:00Z">
            <w:rPr/>
          </w:rPrChange>
        </w:rPr>
        <w:t>.</w:t>
      </w:r>
      <w:ins w:id="54" w:author="Chamberlain, Catherine" w:date="2018-08-28T07:55:00Z">
        <w:r w:rsidR="009A24B9" w:rsidRPr="00157E76" w:rsidDel="009A24B9">
          <w:rPr>
            <w:rFonts w:ascii="Helvetica" w:hAnsi="Helvetica" w:cs="Times New Roman"/>
            <w:sz w:val="24"/>
            <w:szCs w:val="24"/>
            <w:rPrChange w:id="55" w:author="Chamberlain, Catherine" w:date="2018-09-06T14:43:00Z">
              <w:rPr/>
            </w:rPrChange>
          </w:rPr>
          <w:t xml:space="preserve"> </w:t>
        </w:r>
      </w:ins>
    </w:p>
    <w:p w14:paraId="27FD2AF9" w14:textId="3CE9B246" w:rsidR="00CD7DBF" w:rsidRPr="00157E76" w:rsidDel="001C2363" w:rsidRDefault="00830EFA">
      <w:pPr>
        <w:pStyle w:val="ListParagraph"/>
        <w:numPr>
          <w:ilvl w:val="0"/>
          <w:numId w:val="1"/>
        </w:numPr>
        <w:spacing w:line="360" w:lineRule="auto"/>
        <w:jc w:val="both"/>
        <w:rPr>
          <w:del w:id="56" w:author="Chamberlain, Catherine" w:date="2018-08-28T07:55:00Z"/>
          <w:rFonts w:ascii="Helvetica" w:hAnsi="Helvetica" w:cs="Times New Roman"/>
          <w:sz w:val="24"/>
          <w:szCs w:val="24"/>
          <w:rPrChange w:id="57" w:author="Chamberlain, Catherine" w:date="2018-09-06T14:43:00Z">
            <w:rPr>
              <w:del w:id="58" w:author="Chamberlain, Catherine" w:date="2018-08-28T07:55:00Z"/>
            </w:rPr>
          </w:rPrChange>
        </w:rPr>
        <w:pPrChange w:id="59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del w:id="60" w:author="Chamberlain, Catherine" w:date="2018-08-28T07:55:00Z">
        <w:r w:rsidRPr="00157E76" w:rsidDel="009A24B9">
          <w:rPr>
            <w:rFonts w:ascii="Helvetica" w:hAnsi="Helvetica" w:cs="Times New Roman"/>
            <w:sz w:val="24"/>
            <w:szCs w:val="24"/>
            <w:rPrChange w:id="61" w:author="Chamberlain, Catherine" w:date="2018-09-06T14:43:00Z">
              <w:rPr/>
            </w:rPrChange>
          </w:rPr>
          <w:delText>We show how location within a forest or canopy, interspecific variation in avoidance and tolerance strategies, freeze temperature thresholds, and regional effects unhinge simple metrics of false spring.</w:delText>
        </w:r>
        <w:r w:rsidR="00CD7DBF" w:rsidRPr="00157E76" w:rsidDel="009A24B9">
          <w:rPr>
            <w:rFonts w:ascii="Helvetica" w:hAnsi="Helvetica" w:cs="Times New Roman"/>
            <w:sz w:val="24"/>
            <w:szCs w:val="24"/>
            <w:rPrChange w:id="62" w:author="Chamberlain, Catherine" w:date="2018-09-06T14:43:00Z">
              <w:rPr/>
            </w:rPrChange>
          </w:rPr>
          <w:delText xml:space="preserve"> </w:delText>
        </w:r>
      </w:del>
    </w:p>
    <w:p w14:paraId="36666370" w14:textId="12E40B6F" w:rsidR="003957A5" w:rsidRPr="00157E76" w:rsidRDefault="003957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Times New Roman"/>
          <w:sz w:val="24"/>
          <w:szCs w:val="24"/>
          <w:rPrChange w:id="63" w:author="Chamberlain, Catherine" w:date="2018-09-06T14:43:00Z">
            <w:rPr/>
          </w:rPrChange>
        </w:rPr>
        <w:pPrChange w:id="64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del w:id="65" w:author="Chamberlain, Catherine" w:date="2018-08-28T07:55:00Z">
        <w:r w:rsidRPr="00157E76" w:rsidDel="001C2363">
          <w:rPr>
            <w:rFonts w:ascii="Helvetica" w:hAnsi="Helvetica" w:cs="Times New Roman"/>
            <w:sz w:val="24"/>
            <w:szCs w:val="24"/>
            <w:rPrChange w:id="66" w:author="Chamberlain, Catherine" w:date="2018-09-06T14:43:00Z">
              <w:rPr/>
            </w:rPrChange>
          </w:rPr>
          <w:delText>We outline how an integrated approach would</w:delText>
        </w:r>
      </w:del>
      <w:r w:rsidRPr="00157E76">
        <w:rPr>
          <w:rFonts w:ascii="Helvetica" w:hAnsi="Helvetica" w:cs="Times New Roman"/>
          <w:sz w:val="24"/>
          <w:szCs w:val="24"/>
          <w:rPrChange w:id="67" w:author="Chamberlain, Catherine" w:date="2018-09-06T14:43:00Z">
            <w:rPr/>
          </w:rPrChange>
        </w:rPr>
        <w:t xml:space="preserve"> </w:t>
      </w:r>
      <w:del w:id="68" w:author="Chamberlain, Catherine" w:date="2018-08-28T07:55:00Z">
        <w:r w:rsidRPr="00157E76" w:rsidDel="001C2363">
          <w:rPr>
            <w:rFonts w:ascii="Helvetica" w:hAnsi="Helvetica" w:cs="Times New Roman"/>
            <w:sz w:val="24"/>
            <w:szCs w:val="24"/>
            <w:rPrChange w:id="69" w:author="Chamberlain, Catherine" w:date="2018-09-06T14:43:00Z">
              <w:rPr/>
            </w:rPrChange>
          </w:rPr>
          <w:delText xml:space="preserve">rapidly advance progress in ecological and climate change studies. </w:delText>
        </w:r>
      </w:del>
    </w:p>
    <w:p w14:paraId="6D14400A" w14:textId="1214D583" w:rsidR="001C2363" w:rsidRPr="00157E76" w:rsidRDefault="00CD7DBF">
      <w:pPr>
        <w:pStyle w:val="ListParagraph"/>
        <w:numPr>
          <w:ilvl w:val="0"/>
          <w:numId w:val="1"/>
        </w:numPr>
        <w:spacing w:line="360" w:lineRule="auto"/>
        <w:jc w:val="both"/>
        <w:rPr>
          <w:ins w:id="70" w:author="Chamberlain, Catherine" w:date="2018-08-28T07:55:00Z"/>
          <w:rFonts w:ascii="Helvetica" w:hAnsi="Helvetica" w:cs="Times New Roman"/>
          <w:sz w:val="24"/>
          <w:szCs w:val="24"/>
          <w:rPrChange w:id="71" w:author="Chamberlain, Catherine" w:date="2018-09-06T14:43:00Z">
            <w:rPr>
              <w:ins w:id="72" w:author="Chamberlain, Catherine" w:date="2018-08-28T07:55:00Z"/>
            </w:rPr>
          </w:rPrChange>
        </w:rPr>
        <w:pPrChange w:id="73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r w:rsidRPr="00157E76">
        <w:rPr>
          <w:rFonts w:ascii="Helvetica" w:hAnsi="Helvetica" w:cs="Times New Roman"/>
          <w:sz w:val="24"/>
          <w:szCs w:val="24"/>
          <w:rPrChange w:id="74" w:author="Chamberlain, Catherine" w:date="2018-09-06T14:43:00Z">
            <w:rPr/>
          </w:rPrChange>
        </w:rPr>
        <w:t xml:space="preserve">We </w:t>
      </w:r>
      <w:r w:rsidR="00CE2091" w:rsidRPr="00157E76">
        <w:rPr>
          <w:rFonts w:ascii="Helvetica" w:hAnsi="Helvetica" w:cs="Times New Roman"/>
          <w:sz w:val="24"/>
          <w:szCs w:val="24"/>
          <w:rPrChange w:id="75" w:author="Chamberlain, Catherine" w:date="2018-09-06T14:43:00Z">
            <w:rPr/>
          </w:rPrChange>
        </w:rPr>
        <w:t>highlight the complexity of</w:t>
      </w:r>
      <w:r w:rsidRPr="00157E76">
        <w:rPr>
          <w:rFonts w:ascii="Helvetica" w:hAnsi="Helvetica" w:cs="Times New Roman"/>
          <w:sz w:val="24"/>
          <w:szCs w:val="24"/>
          <w:rPrChange w:id="76" w:author="Chamberlain, Catherine" w:date="2018-09-06T14:43:00Z">
            <w:rPr/>
          </w:rPrChange>
        </w:rPr>
        <w:t xml:space="preserve"> factors that ultimately drive a plant’s false spring risk and provide a road map for improved metrics</w:t>
      </w:r>
      <w:ins w:id="77" w:author="Chamberlain, Catherine" w:date="2018-08-28T07:55:00Z">
        <w:r w:rsidR="001C2363" w:rsidRPr="00157E76">
          <w:rPr>
            <w:rFonts w:ascii="Helvetica" w:hAnsi="Helvetica" w:cs="Times New Roman"/>
            <w:sz w:val="24"/>
            <w:szCs w:val="24"/>
            <w:rPrChange w:id="78" w:author="Chamberlain, Catherine" w:date="2018-09-06T14:43:00Z">
              <w:rPr/>
            </w:rPrChange>
          </w:rPr>
          <w:t xml:space="preserve"> to rapidly advance progress in ecological</w:t>
        </w:r>
      </w:ins>
      <w:ins w:id="79" w:author="Elizabeth Wolkovich" w:date="2018-09-05T16:50:00Z">
        <w:r w:rsidR="00065CB6" w:rsidRPr="00157E76">
          <w:rPr>
            <w:rFonts w:ascii="Helvetica" w:hAnsi="Helvetica" w:cs="Times New Roman"/>
            <w:sz w:val="24"/>
            <w:szCs w:val="24"/>
            <w:rPrChange w:id="80" w:author="Chamberlain, Catherine" w:date="2018-09-06T14:43:00Z">
              <w:rPr/>
            </w:rPrChange>
          </w:rPr>
          <w:t>, plant physiological</w:t>
        </w:r>
      </w:ins>
      <w:ins w:id="81" w:author="Chamberlain, Catherine" w:date="2018-08-28T07:55:00Z">
        <w:r w:rsidR="001C2363" w:rsidRPr="00157E76">
          <w:rPr>
            <w:rFonts w:ascii="Helvetica" w:hAnsi="Helvetica" w:cs="Times New Roman"/>
            <w:sz w:val="24"/>
            <w:szCs w:val="24"/>
            <w:rPrChange w:id="82" w:author="Chamberlain, Catherine" w:date="2018-09-06T14:43:00Z">
              <w:rPr/>
            </w:rPrChange>
          </w:rPr>
          <w:t xml:space="preserve"> and climate change studies. </w:t>
        </w:r>
      </w:ins>
    </w:p>
    <w:p w14:paraId="11018899" w14:textId="3037F08E" w:rsidR="00CD7DBF" w:rsidRPr="00157E76" w:rsidRDefault="00CD7DBF">
      <w:pPr>
        <w:pStyle w:val="ListParagraph"/>
        <w:jc w:val="both"/>
        <w:rPr>
          <w:rFonts w:ascii="Helvetica" w:hAnsi="Helvetica"/>
          <w:rPrChange w:id="83" w:author="Chamberlain, Catherine" w:date="2018-09-06T14:43:00Z">
            <w:rPr/>
          </w:rPrChange>
        </w:rPr>
        <w:pPrChange w:id="84" w:author="Chamberlain, Catherine" w:date="2018-09-06T14:37:00Z">
          <w:pPr>
            <w:pStyle w:val="ListParagraph"/>
          </w:pPr>
        </w:pPrChange>
      </w:pPr>
      <w:del w:id="85" w:author="Chamberlain, Catherine" w:date="2018-08-28T07:55:00Z">
        <w:r w:rsidRPr="00157E76" w:rsidDel="001C2363">
          <w:rPr>
            <w:rFonts w:ascii="Helvetica" w:hAnsi="Helvetica"/>
            <w:rPrChange w:id="86" w:author="Chamberlain, Catherine" w:date="2018-09-06T14:43:00Z">
              <w:rPr/>
            </w:rPrChange>
          </w:rPr>
          <w:delText>.</w:delText>
        </w:r>
      </w:del>
    </w:p>
    <w:sectPr w:rsidR="00CD7DBF" w:rsidRPr="00157E76" w:rsidSect="00AC2030">
      <w:pgSz w:w="12242" w:h="15842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643EC"/>
    <w:multiLevelType w:val="hybridMultilevel"/>
    <w:tmpl w:val="CFA2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mberlain, Catherine">
    <w15:presenceInfo w15:providerId="None" w15:userId="Chamberlain, Cather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BF"/>
    <w:rsid w:val="00062EDF"/>
    <w:rsid w:val="00065CB6"/>
    <w:rsid w:val="000E038F"/>
    <w:rsid w:val="000F6D4C"/>
    <w:rsid w:val="00100AEB"/>
    <w:rsid w:val="00157E76"/>
    <w:rsid w:val="001C2363"/>
    <w:rsid w:val="003957A5"/>
    <w:rsid w:val="00430FED"/>
    <w:rsid w:val="00626CDD"/>
    <w:rsid w:val="00670A53"/>
    <w:rsid w:val="006A5031"/>
    <w:rsid w:val="006E272F"/>
    <w:rsid w:val="007A758A"/>
    <w:rsid w:val="00830EFA"/>
    <w:rsid w:val="008B4755"/>
    <w:rsid w:val="009A24B9"/>
    <w:rsid w:val="00A505B9"/>
    <w:rsid w:val="00AC1767"/>
    <w:rsid w:val="00AC2030"/>
    <w:rsid w:val="00AC6089"/>
    <w:rsid w:val="00B361DD"/>
    <w:rsid w:val="00BD2592"/>
    <w:rsid w:val="00CD7DBF"/>
    <w:rsid w:val="00CE2091"/>
    <w:rsid w:val="00DB1B87"/>
    <w:rsid w:val="00DC762F"/>
    <w:rsid w:val="00DF6C2E"/>
    <w:rsid w:val="00F2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E47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17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76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7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7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67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B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Chamberlain</dc:creator>
  <cp:keywords/>
  <dc:description/>
  <cp:lastModifiedBy>Chamberlain, Catherine</cp:lastModifiedBy>
  <cp:revision>2</cp:revision>
  <dcterms:created xsi:type="dcterms:W3CDTF">2018-09-09T19:22:00Z</dcterms:created>
  <dcterms:modified xsi:type="dcterms:W3CDTF">2018-09-09T19:22:00Z</dcterms:modified>
</cp:coreProperties>
</file>